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A6D14" w14:textId="334E05E7" w:rsidR="00F225CA" w:rsidRPr="00A6115C" w:rsidRDefault="00F831FF" w:rsidP="00F225CA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Phrase-level m</w:t>
      </w:r>
      <w:r w:rsidRPr="00F831FF">
        <w:rPr>
          <w:rFonts w:ascii="Arial" w:hAnsi="Arial"/>
        </w:rPr>
        <w:t xml:space="preserve">odelling </w:t>
      </w:r>
      <w:r>
        <w:rPr>
          <w:rFonts w:ascii="Arial" w:hAnsi="Arial"/>
        </w:rPr>
        <w:t xml:space="preserve">of </w:t>
      </w:r>
      <w:r w:rsidRPr="00F831FF">
        <w:rPr>
          <w:rFonts w:ascii="Arial" w:hAnsi="Arial"/>
        </w:rPr>
        <w:t>expressive dynamics in violin performances</w:t>
      </w:r>
    </w:p>
    <w:p w14:paraId="492783B6" w14:textId="77777777" w:rsidR="00F225CA" w:rsidRPr="00A6115C" w:rsidRDefault="00F225CA" w:rsidP="00F225CA">
      <w:pPr>
        <w:widowControl w:val="0"/>
        <w:jc w:val="center"/>
        <w:rPr>
          <w:rFonts w:ascii="Arial" w:hAnsi="Arial"/>
          <w:i/>
        </w:rPr>
      </w:pPr>
    </w:p>
    <w:p w14:paraId="0BF4C93E" w14:textId="21EE6761" w:rsidR="00F225CA" w:rsidRPr="00A231C4" w:rsidRDefault="00A231C4" w:rsidP="00F225CA">
      <w:pPr>
        <w:widowControl w:val="0"/>
        <w:jc w:val="center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Fabio Ortega</w:t>
      </w:r>
      <w:r w:rsidR="00560053" w:rsidRPr="00560053">
        <w:rPr>
          <w:rFonts w:ascii="Arial" w:hAnsi="Arial"/>
          <w:i/>
          <w:sz w:val="20"/>
          <w:szCs w:val="20"/>
          <w:vertAlign w:val="superscript"/>
        </w:rPr>
        <w:t>1</w:t>
      </w:r>
      <w:r w:rsidR="00560053" w:rsidRPr="00560053">
        <w:rPr>
          <w:rFonts w:ascii="Arial" w:hAnsi="Arial"/>
          <w:i/>
          <w:sz w:val="20"/>
          <w:szCs w:val="20"/>
        </w:rPr>
        <w:t xml:space="preserve">, </w:t>
      </w:r>
      <w:r w:rsidR="004D3DD2">
        <w:rPr>
          <w:rFonts w:ascii="Arial" w:hAnsi="Arial"/>
          <w:i/>
          <w:sz w:val="20"/>
          <w:szCs w:val="20"/>
        </w:rPr>
        <w:t xml:space="preserve">Sergio </w:t>
      </w:r>
      <w:proofErr w:type="spellStart"/>
      <w:r w:rsidR="004D3DD2">
        <w:rPr>
          <w:rFonts w:ascii="Arial" w:hAnsi="Arial"/>
          <w:i/>
          <w:sz w:val="20"/>
          <w:szCs w:val="20"/>
        </w:rPr>
        <w:t>Giraldo</w:t>
      </w:r>
      <w:proofErr w:type="spellEnd"/>
      <w:del w:id="0" w:author="Fabio Ortega" w:date="2017-02-15T11:18:00Z">
        <w:r w:rsidR="004D3DD2" w:rsidDel="00916D09">
          <w:rPr>
            <w:rFonts w:ascii="Arial" w:hAnsi="Arial"/>
            <w:i/>
            <w:sz w:val="20"/>
            <w:szCs w:val="20"/>
            <w:vertAlign w:val="superscript"/>
          </w:rPr>
          <w:delText>1</w:delText>
        </w:r>
      </w:del>
      <w:r>
        <w:rPr>
          <w:rFonts w:ascii="Arial" w:hAnsi="Arial"/>
          <w:i/>
          <w:sz w:val="20"/>
          <w:szCs w:val="20"/>
        </w:rPr>
        <w:t>,</w:t>
      </w:r>
      <w:r w:rsidRPr="00A231C4">
        <w:rPr>
          <w:rFonts w:ascii="Arial" w:hAnsi="Arial"/>
          <w:i/>
          <w:sz w:val="20"/>
          <w:szCs w:val="20"/>
        </w:rPr>
        <w:t xml:space="preserve"> </w:t>
      </w:r>
      <w:r w:rsidRPr="00560053">
        <w:rPr>
          <w:rFonts w:ascii="Arial" w:hAnsi="Arial"/>
          <w:i/>
          <w:sz w:val="20"/>
          <w:szCs w:val="20"/>
        </w:rPr>
        <w:t>Rafael Ramirez</w:t>
      </w:r>
      <w:del w:id="1" w:author="Fabio Ortega" w:date="2017-02-15T11:18:00Z">
        <w:r w:rsidRPr="00560053" w:rsidDel="00916D09">
          <w:rPr>
            <w:rFonts w:ascii="Arial" w:hAnsi="Arial"/>
            <w:i/>
            <w:sz w:val="20"/>
            <w:szCs w:val="20"/>
            <w:vertAlign w:val="superscript"/>
          </w:rPr>
          <w:delText>1</w:delText>
        </w:r>
      </w:del>
    </w:p>
    <w:p w14:paraId="48D9071F" w14:textId="32797443" w:rsidR="00F225CA" w:rsidRPr="00560053" w:rsidRDefault="00560053" w:rsidP="00F225CA">
      <w:pPr>
        <w:widowControl w:val="0"/>
        <w:jc w:val="center"/>
        <w:rPr>
          <w:rFonts w:ascii="Arial" w:hAnsi="Arial"/>
          <w:sz w:val="20"/>
          <w:szCs w:val="20"/>
        </w:rPr>
      </w:pPr>
      <w:del w:id="2" w:author="Fabio Ortega" w:date="2017-02-15T11:18:00Z">
        <w:r w:rsidRPr="00560053" w:rsidDel="00916D09">
          <w:rPr>
            <w:rFonts w:ascii="Arial" w:hAnsi="Arial"/>
            <w:i/>
            <w:sz w:val="20"/>
            <w:szCs w:val="20"/>
            <w:vertAlign w:val="superscript"/>
          </w:rPr>
          <w:delText>1</w:delText>
        </w:r>
      </w:del>
      <w:r w:rsidR="00F225CA" w:rsidRPr="00560053">
        <w:rPr>
          <w:rFonts w:ascii="Arial" w:hAnsi="Arial"/>
          <w:sz w:val="20"/>
          <w:szCs w:val="20"/>
        </w:rPr>
        <w:t xml:space="preserve">Music and Machine Learning Lab, </w:t>
      </w:r>
      <w:proofErr w:type="spellStart"/>
      <w:r w:rsidR="00F225CA" w:rsidRPr="00560053">
        <w:rPr>
          <w:rFonts w:ascii="Arial" w:hAnsi="Arial"/>
          <w:sz w:val="20"/>
          <w:szCs w:val="20"/>
        </w:rPr>
        <w:t>Universitat</w:t>
      </w:r>
      <w:proofErr w:type="spellEnd"/>
      <w:r w:rsidR="00F225CA" w:rsidRPr="00560053">
        <w:rPr>
          <w:rFonts w:ascii="Arial" w:hAnsi="Arial"/>
          <w:sz w:val="20"/>
          <w:szCs w:val="20"/>
        </w:rPr>
        <w:t xml:space="preserve"> </w:t>
      </w:r>
      <w:proofErr w:type="spellStart"/>
      <w:r w:rsidR="00F225CA" w:rsidRPr="00560053">
        <w:rPr>
          <w:rFonts w:ascii="Arial" w:hAnsi="Arial"/>
          <w:sz w:val="20"/>
          <w:szCs w:val="20"/>
        </w:rPr>
        <w:t>Pompeu</w:t>
      </w:r>
      <w:proofErr w:type="spellEnd"/>
      <w:r w:rsidR="00F225CA" w:rsidRPr="00560053">
        <w:rPr>
          <w:rFonts w:ascii="Arial" w:hAnsi="Arial"/>
          <w:sz w:val="20"/>
          <w:szCs w:val="20"/>
        </w:rPr>
        <w:t xml:space="preserve"> </w:t>
      </w:r>
      <w:proofErr w:type="spellStart"/>
      <w:r w:rsidR="00F225CA" w:rsidRPr="00560053">
        <w:rPr>
          <w:rFonts w:ascii="Arial" w:hAnsi="Arial"/>
          <w:sz w:val="20"/>
          <w:szCs w:val="20"/>
        </w:rPr>
        <w:t>Fabra</w:t>
      </w:r>
      <w:proofErr w:type="spellEnd"/>
      <w:r w:rsidR="00F225CA" w:rsidRPr="00560053">
        <w:rPr>
          <w:rFonts w:ascii="Arial" w:hAnsi="Arial"/>
          <w:sz w:val="20"/>
          <w:szCs w:val="20"/>
        </w:rPr>
        <w:t>, Barcelona</w:t>
      </w:r>
    </w:p>
    <w:p w14:paraId="08DD80C3" w14:textId="5899BBF2" w:rsidR="000B1094" w:rsidRDefault="00916D09" w:rsidP="000B1094">
      <w:pPr>
        <w:pStyle w:val="p1"/>
        <w:shd w:val="clear" w:color="auto" w:fill="FFFFFF"/>
        <w:spacing w:before="0" w:beforeAutospacing="0" w:after="0" w:afterAutospacing="0"/>
        <w:jc w:val="center"/>
        <w:rPr>
          <w:rStyle w:val="s1"/>
          <w:rFonts w:ascii="Helvetica Neue" w:hAnsi="Helvetica Neue"/>
          <w:i/>
          <w:color w:val="333333"/>
          <w:sz w:val="20"/>
          <w:szCs w:val="20"/>
        </w:rPr>
      </w:pPr>
      <w:ins w:id="3" w:author="Fabio Ortega" w:date="2017-02-15T11:18:00Z">
        <w:r w:rsidRPr="00560053">
          <w:rPr>
            <w:rFonts w:ascii="Arial" w:hAnsi="Arial"/>
            <w:i/>
            <w:sz w:val="20"/>
            <w:szCs w:val="20"/>
            <w:vertAlign w:val="superscript"/>
          </w:rPr>
          <w:t>1</w:t>
        </w:r>
      </w:ins>
      <w:r w:rsidR="000B1094">
        <w:rPr>
          <w:rStyle w:val="s1"/>
          <w:rFonts w:ascii="Helvetica Neue" w:hAnsi="Helvetica Neue"/>
          <w:color w:val="333333"/>
          <w:sz w:val="20"/>
          <w:szCs w:val="20"/>
        </w:rPr>
        <w:t xml:space="preserve">Corresponding author: Fabio Ortega, </w:t>
      </w:r>
      <w:ins w:id="4" w:author="Fabio Ortega" w:date="2017-02-15T11:18:00Z">
        <w:r>
          <w:rPr>
            <w:rFonts w:ascii="Helvetica Neue" w:hAnsi="Helvetica Neue"/>
            <w:i/>
            <w:sz w:val="20"/>
            <w:szCs w:val="20"/>
          </w:rPr>
          <w:fldChar w:fldCharType="begin"/>
        </w:r>
        <w:r>
          <w:rPr>
            <w:rFonts w:ascii="Helvetica Neue" w:hAnsi="Helvetica Neue"/>
            <w:i/>
            <w:sz w:val="20"/>
            <w:szCs w:val="20"/>
          </w:rPr>
          <w:instrText xml:space="preserve"> HYPERLINK "mailto:</w:instrText>
        </w:r>
      </w:ins>
      <w:r w:rsidRPr="00916D09">
        <w:rPr>
          <w:rFonts w:ascii="Helvetica Neue" w:hAnsi="Helvetica Neue"/>
          <w:i/>
          <w:sz w:val="20"/>
          <w:szCs w:val="20"/>
          <w:rPrChange w:id="5" w:author="Fabio Ortega" w:date="2017-02-15T11:18:00Z">
            <w:rPr>
              <w:rStyle w:val="Hyperlink"/>
              <w:rFonts w:ascii="Helvetica Neue" w:hAnsi="Helvetica Neue"/>
              <w:i/>
              <w:sz w:val="20"/>
              <w:szCs w:val="20"/>
            </w:rPr>
          </w:rPrChange>
        </w:rPr>
        <w:instrText>fabio</w:instrText>
      </w:r>
      <w:ins w:id="6" w:author="Fabio Ortega" w:date="2017-02-15T11:18:00Z">
        <w:r w:rsidRPr="00916D09">
          <w:rPr>
            <w:rFonts w:ascii="Helvetica Neue" w:hAnsi="Helvetica Neue"/>
            <w:i/>
            <w:sz w:val="20"/>
            <w:szCs w:val="20"/>
            <w:rPrChange w:id="7" w:author="Fabio Ortega" w:date="2017-02-15T11:18:00Z">
              <w:rPr>
                <w:rStyle w:val="Hyperlink"/>
                <w:rFonts w:ascii="Helvetica Neue" w:hAnsi="Helvetica Neue"/>
                <w:i/>
                <w:sz w:val="20"/>
                <w:szCs w:val="20"/>
              </w:rPr>
            </w:rPrChange>
          </w:rPr>
          <w:instrText>jose</w:instrText>
        </w:r>
      </w:ins>
      <w:r w:rsidRPr="00916D09">
        <w:rPr>
          <w:rFonts w:ascii="Helvetica Neue" w:hAnsi="Helvetica Neue"/>
          <w:i/>
          <w:sz w:val="20"/>
          <w:szCs w:val="20"/>
          <w:rPrChange w:id="8" w:author="Fabio Ortega" w:date="2017-02-15T11:18:00Z">
            <w:rPr>
              <w:rStyle w:val="Hyperlink"/>
              <w:rFonts w:ascii="Helvetica Neue" w:hAnsi="Helvetica Neue"/>
              <w:i/>
              <w:sz w:val="20"/>
              <w:szCs w:val="20"/>
            </w:rPr>
          </w:rPrChange>
        </w:rPr>
        <w:instrText>.</w:instrText>
      </w:r>
      <w:ins w:id="9" w:author="Fabio Ortega" w:date="2017-02-15T11:18:00Z">
        <w:r w:rsidRPr="00916D09">
          <w:rPr>
            <w:rFonts w:ascii="Helvetica Neue" w:hAnsi="Helvetica Neue"/>
            <w:i/>
            <w:sz w:val="20"/>
            <w:szCs w:val="20"/>
            <w:rPrChange w:id="10" w:author="Fabio Ortega" w:date="2017-02-15T11:18:00Z">
              <w:rPr>
                <w:rStyle w:val="Hyperlink"/>
                <w:rFonts w:ascii="Helvetica Neue" w:hAnsi="Helvetica Neue"/>
                <w:i/>
                <w:sz w:val="20"/>
                <w:szCs w:val="20"/>
              </w:rPr>
            </w:rPrChange>
          </w:rPr>
          <w:instrText>muneratti</w:instrText>
        </w:r>
      </w:ins>
      <w:r w:rsidRPr="00916D09">
        <w:rPr>
          <w:rFonts w:ascii="Helvetica Neue" w:hAnsi="Helvetica Neue"/>
          <w:i/>
          <w:sz w:val="20"/>
          <w:szCs w:val="20"/>
          <w:rPrChange w:id="11" w:author="Fabio Ortega" w:date="2017-02-15T11:18:00Z">
            <w:rPr>
              <w:rStyle w:val="Hyperlink"/>
              <w:rFonts w:ascii="Helvetica Neue" w:hAnsi="Helvetica Neue"/>
              <w:i/>
              <w:sz w:val="20"/>
              <w:szCs w:val="20"/>
            </w:rPr>
          </w:rPrChange>
        </w:rPr>
        <w:instrText>@upf.edu</w:instrText>
      </w:r>
      <w:ins w:id="12" w:author="Fabio Ortega" w:date="2017-02-15T11:18:00Z">
        <w:r>
          <w:rPr>
            <w:rFonts w:ascii="Helvetica Neue" w:hAnsi="Helvetica Neue"/>
            <w:i/>
            <w:sz w:val="20"/>
            <w:szCs w:val="20"/>
          </w:rPr>
          <w:instrText xml:space="preserve">" </w:instrText>
        </w:r>
        <w:r>
          <w:rPr>
            <w:rFonts w:ascii="Helvetica Neue" w:hAnsi="Helvetica Neue"/>
            <w:i/>
            <w:sz w:val="20"/>
            <w:szCs w:val="20"/>
          </w:rPr>
          <w:fldChar w:fldCharType="separate"/>
        </w:r>
      </w:ins>
      <w:r w:rsidRPr="00916D09">
        <w:rPr>
          <w:rStyle w:val="Hyperlink"/>
          <w:rFonts w:ascii="Helvetica Neue" w:hAnsi="Helvetica Neue"/>
          <w:i/>
          <w:sz w:val="20"/>
          <w:szCs w:val="20"/>
        </w:rPr>
        <w:t>fabio</w:t>
      </w:r>
      <w:ins w:id="13" w:author="Fabio Ortega" w:date="2017-02-15T11:18:00Z">
        <w:r w:rsidRPr="00916D09">
          <w:rPr>
            <w:rStyle w:val="Hyperlink"/>
            <w:rFonts w:ascii="Helvetica Neue" w:hAnsi="Helvetica Neue"/>
            <w:i/>
            <w:sz w:val="20"/>
            <w:szCs w:val="20"/>
          </w:rPr>
          <w:t>jose</w:t>
        </w:r>
      </w:ins>
      <w:r w:rsidRPr="00916D09">
        <w:rPr>
          <w:rStyle w:val="Hyperlink"/>
          <w:rFonts w:ascii="Helvetica Neue" w:hAnsi="Helvetica Neue"/>
          <w:i/>
          <w:sz w:val="20"/>
          <w:szCs w:val="20"/>
        </w:rPr>
        <w:t>.</w:t>
      </w:r>
      <w:del w:id="14" w:author="Fabio Ortega" w:date="2017-02-15T11:18:00Z">
        <w:r w:rsidRPr="00651DD9" w:rsidDel="00916D09">
          <w:rPr>
            <w:rStyle w:val="Hyperlink"/>
            <w:rFonts w:ascii="Helvetica Neue" w:hAnsi="Helvetica Neue"/>
            <w:i/>
            <w:sz w:val="20"/>
            <w:szCs w:val="20"/>
          </w:rPr>
          <w:delText>ortega</w:delText>
        </w:r>
      </w:del>
      <w:ins w:id="15" w:author="Fabio Ortega" w:date="2017-02-15T11:18:00Z">
        <w:r w:rsidRPr="00916D09">
          <w:rPr>
            <w:rStyle w:val="Hyperlink"/>
            <w:rFonts w:ascii="Helvetica Neue" w:hAnsi="Helvetica Neue"/>
            <w:i/>
            <w:sz w:val="20"/>
            <w:szCs w:val="20"/>
          </w:rPr>
          <w:t>muneratti</w:t>
        </w:r>
      </w:ins>
      <w:r w:rsidRPr="00916D09">
        <w:rPr>
          <w:rStyle w:val="Hyperlink"/>
          <w:rFonts w:ascii="Helvetica Neue" w:hAnsi="Helvetica Neue"/>
          <w:i/>
          <w:sz w:val="20"/>
          <w:szCs w:val="20"/>
        </w:rPr>
        <w:t>@upf.edu</w:t>
      </w:r>
      <w:ins w:id="16" w:author="Fabio Ortega" w:date="2017-02-15T11:18:00Z">
        <w:r>
          <w:rPr>
            <w:rFonts w:ascii="Helvetica Neue" w:hAnsi="Helvetica Neue"/>
            <w:i/>
            <w:sz w:val="20"/>
            <w:szCs w:val="20"/>
          </w:rPr>
          <w:fldChar w:fldCharType="end"/>
        </w:r>
      </w:ins>
      <w:r w:rsidR="000B1094">
        <w:rPr>
          <w:rStyle w:val="s1"/>
          <w:rFonts w:ascii="Helvetica Neue" w:hAnsi="Helvetica Neue"/>
          <w:i/>
          <w:color w:val="333333"/>
          <w:sz w:val="20"/>
          <w:szCs w:val="20"/>
        </w:rPr>
        <w:t xml:space="preserve"> </w:t>
      </w:r>
    </w:p>
    <w:p w14:paraId="34A17CF3" w14:textId="77777777" w:rsidR="000B1094" w:rsidRDefault="000B1094" w:rsidP="000B1094">
      <w:pPr>
        <w:pStyle w:val="p1"/>
        <w:shd w:val="clear" w:color="auto" w:fill="FFFFFF"/>
        <w:spacing w:before="0" w:beforeAutospacing="0" w:after="0" w:afterAutospacing="0"/>
        <w:jc w:val="center"/>
        <w:rPr>
          <w:rStyle w:val="s1"/>
          <w:rFonts w:ascii="Helvetica Neue" w:hAnsi="Helvetica Neue"/>
          <w:i/>
          <w:color w:val="333333"/>
          <w:sz w:val="20"/>
          <w:szCs w:val="20"/>
        </w:rPr>
      </w:pPr>
      <w:r>
        <w:rPr>
          <w:rStyle w:val="s1"/>
          <w:rFonts w:ascii="Helvetica Neue" w:hAnsi="Helvetica Neue"/>
          <w:i/>
          <w:color w:val="333333"/>
          <w:sz w:val="20"/>
          <w:szCs w:val="20"/>
        </w:rPr>
        <w:t>Submission type: empirical paper</w:t>
      </w:r>
    </w:p>
    <w:p w14:paraId="57D43869" w14:textId="77777777" w:rsidR="00625A38" w:rsidRPr="004D46B4" w:rsidRDefault="00625A38" w:rsidP="00560053">
      <w:pPr>
        <w:pStyle w:val="p1"/>
        <w:shd w:val="clear" w:color="auto" w:fill="FFFFFF"/>
        <w:spacing w:before="0" w:beforeAutospacing="0" w:after="150" w:afterAutospacing="0"/>
        <w:jc w:val="center"/>
        <w:rPr>
          <w:rStyle w:val="s1"/>
          <w:rFonts w:ascii="Helvetica Neue" w:hAnsi="Helvetica Neue"/>
          <w:color w:val="333333"/>
          <w:sz w:val="20"/>
          <w:szCs w:val="20"/>
        </w:rPr>
      </w:pPr>
    </w:p>
    <w:p w14:paraId="128AEAD9" w14:textId="4D1387E8" w:rsidR="00560053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z w:val="20"/>
          <w:szCs w:val="20"/>
        </w:rPr>
      </w:pPr>
      <w:r w:rsidRPr="004D46B4">
        <w:rPr>
          <w:rStyle w:val="s1"/>
          <w:rFonts w:ascii="Helvetica Neue" w:hAnsi="Helvetica Neue"/>
          <w:b/>
          <w:sz w:val="20"/>
          <w:szCs w:val="20"/>
        </w:rPr>
        <w:t>Background</w:t>
      </w:r>
      <w:r w:rsidR="00560053" w:rsidRPr="004D46B4">
        <w:rPr>
          <w:rStyle w:val="apple-converted-space"/>
          <w:rFonts w:ascii="Helvetica Neue" w:hAnsi="Helvetica Neue"/>
          <w:b/>
          <w:color w:val="333333"/>
          <w:sz w:val="20"/>
          <w:szCs w:val="20"/>
        </w:rPr>
        <w:t>.</w:t>
      </w:r>
      <w:r w:rsidR="00560053" w:rsidRPr="004D46B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r w:rsidR="00615948" w:rsidRPr="004D46B4">
        <w:rPr>
          <w:rFonts w:ascii="Helvetica Neue" w:hAnsi="Helvetica Neue"/>
          <w:sz w:val="20"/>
        </w:rPr>
        <w:t xml:space="preserve">Computational models for expressive music performance attempt to </w:t>
      </w:r>
      <w:proofErr w:type="gramStart"/>
      <w:r w:rsidR="00515EBC">
        <w:rPr>
          <w:rFonts w:ascii="Helvetica Neue" w:hAnsi="Helvetica Neue"/>
          <w:sz w:val="20"/>
        </w:rPr>
        <w:t xml:space="preserve">understand </w:t>
      </w:r>
      <w:r w:rsidR="00515EBC" w:rsidRPr="004D46B4">
        <w:rPr>
          <w:rFonts w:ascii="Helvetica Neue" w:hAnsi="Helvetica Neue"/>
          <w:sz w:val="20"/>
        </w:rPr>
        <w:t xml:space="preserve"> </w:t>
      </w:r>
      <w:r w:rsidR="004536B0">
        <w:rPr>
          <w:rFonts w:ascii="Helvetica Neue" w:hAnsi="Helvetica Neue"/>
          <w:sz w:val="20"/>
        </w:rPr>
        <w:t>and</w:t>
      </w:r>
      <w:proofErr w:type="gramEnd"/>
      <w:r w:rsidR="00615948" w:rsidRPr="004D46B4">
        <w:rPr>
          <w:rFonts w:ascii="Helvetica Neue" w:hAnsi="Helvetica Neue"/>
          <w:sz w:val="20"/>
        </w:rPr>
        <w:t xml:space="preserve"> emulate the variations in timing, timbre and dynamics that musicians introduce when performing a musical piece. </w:t>
      </w:r>
      <w:r w:rsidR="00F831FF" w:rsidRPr="004D46B4">
        <w:rPr>
          <w:rFonts w:ascii="Helvetica Neue" w:hAnsi="Helvetica Neue"/>
          <w:sz w:val="20"/>
        </w:rPr>
        <w:t>In the context of music learning, such models provide</w:t>
      </w:r>
      <w:ins w:id="17" w:author="Fabio Ortega" w:date="2017-02-15T11:15:00Z">
        <w:r w:rsidR="00916D09">
          <w:rPr>
            <w:rFonts w:ascii="Helvetica Neue" w:hAnsi="Helvetica Neue"/>
            <w:sz w:val="20"/>
          </w:rPr>
          <w:t xml:space="preserve"> a</w:t>
        </w:r>
      </w:ins>
      <w:r w:rsidR="00F831FF" w:rsidRPr="004D46B4">
        <w:rPr>
          <w:rFonts w:ascii="Helvetica Neue" w:hAnsi="Helvetica Neue"/>
          <w:sz w:val="20"/>
        </w:rPr>
        <w:t xml:space="preserve"> valuable </w:t>
      </w:r>
      <w:r w:rsidR="001C5EA7">
        <w:rPr>
          <w:rFonts w:ascii="Helvetica Neue" w:hAnsi="Helvetica Neue"/>
          <w:sz w:val="20"/>
        </w:rPr>
        <w:t>tool for</w:t>
      </w:r>
      <w:r w:rsidR="00F831FF" w:rsidRPr="004D46B4">
        <w:rPr>
          <w:rFonts w:ascii="Helvetica Neue" w:hAnsi="Helvetica Neue"/>
          <w:sz w:val="20"/>
        </w:rPr>
        <w:t xml:space="preserve"> teaching students how to play expressively, which is a difficult task</w:t>
      </w:r>
      <w:r w:rsidR="00A76009" w:rsidRPr="004D46B4">
        <w:rPr>
          <w:rFonts w:ascii="Helvetica Neue" w:hAnsi="Helvetica Neue"/>
          <w:sz w:val="20"/>
        </w:rPr>
        <w:t xml:space="preserve"> from a pedagogical perspective. </w:t>
      </w:r>
      <w:r w:rsidR="00CB4AEF">
        <w:rPr>
          <w:rFonts w:ascii="Helvetica Neue" w:hAnsi="Helvetica Neue"/>
          <w:sz w:val="20"/>
        </w:rPr>
        <w:t xml:space="preserve">Very few approaches have been </w:t>
      </w:r>
      <w:r w:rsidR="00906912">
        <w:rPr>
          <w:rFonts w:ascii="Helvetica Neue" w:hAnsi="Helvetica Neue"/>
          <w:sz w:val="20"/>
        </w:rPr>
        <w:t>proposed for mode</w:t>
      </w:r>
      <w:ins w:id="18" w:author="Fabio Ortega" w:date="2017-02-15T11:19:00Z">
        <w:r w:rsidR="00916D09">
          <w:rPr>
            <w:rFonts w:ascii="Helvetica Neue" w:hAnsi="Helvetica Neue"/>
            <w:sz w:val="20"/>
          </w:rPr>
          <w:t>l</w:t>
        </w:r>
      </w:ins>
      <w:r w:rsidR="00906912">
        <w:rPr>
          <w:rFonts w:ascii="Helvetica Neue" w:hAnsi="Helvetica Neue"/>
          <w:sz w:val="20"/>
        </w:rPr>
        <w:t>ling expressive performance in the violin</w:t>
      </w:r>
      <w:r w:rsidR="00A76009" w:rsidRPr="004D46B4">
        <w:rPr>
          <w:rFonts w:ascii="Helvetica Neue" w:hAnsi="Helvetica Neue"/>
          <w:sz w:val="20"/>
          <w:szCs w:val="20"/>
        </w:rPr>
        <w:t xml:space="preserve">, and most </w:t>
      </w:r>
      <w:r w:rsidR="00906912">
        <w:rPr>
          <w:rFonts w:ascii="Helvetica Neue" w:hAnsi="Helvetica Neue"/>
          <w:sz w:val="20"/>
          <w:szCs w:val="20"/>
        </w:rPr>
        <w:t>of them</w:t>
      </w:r>
      <w:r w:rsidR="00906912" w:rsidRPr="004D46B4">
        <w:rPr>
          <w:rFonts w:ascii="Helvetica Neue" w:hAnsi="Helvetica Neue"/>
          <w:sz w:val="20"/>
          <w:szCs w:val="20"/>
        </w:rPr>
        <w:t xml:space="preserve"> </w:t>
      </w:r>
      <w:r w:rsidR="00A76009" w:rsidRPr="004D46B4">
        <w:rPr>
          <w:rFonts w:ascii="Helvetica Neue" w:hAnsi="Helvetica Neue"/>
          <w:sz w:val="20"/>
          <w:szCs w:val="20"/>
        </w:rPr>
        <w:t xml:space="preserve">target note-level prediction, </w:t>
      </w:r>
      <w:r w:rsidR="00906912">
        <w:rPr>
          <w:rFonts w:ascii="Helvetica Neue" w:hAnsi="Helvetica Neue"/>
          <w:sz w:val="20"/>
          <w:szCs w:val="20"/>
        </w:rPr>
        <w:t>missing on</w:t>
      </w:r>
      <w:r w:rsidR="00906912" w:rsidRPr="004D46B4">
        <w:rPr>
          <w:rFonts w:ascii="Helvetica Neue" w:hAnsi="Helvetica Neue"/>
          <w:sz w:val="20"/>
          <w:szCs w:val="20"/>
        </w:rPr>
        <w:t xml:space="preserve"> </w:t>
      </w:r>
      <w:r w:rsidR="00C27D41" w:rsidRPr="004D46B4">
        <w:rPr>
          <w:rFonts w:ascii="Helvetica Neue" w:hAnsi="Helvetica Neue"/>
          <w:sz w:val="20"/>
          <w:szCs w:val="20"/>
        </w:rPr>
        <w:t>the context-sensitive nature of expressive interpretation.</w:t>
      </w:r>
    </w:p>
    <w:p w14:paraId="1306B478" w14:textId="48F13384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z w:val="20"/>
          <w:szCs w:val="20"/>
        </w:rPr>
      </w:pPr>
      <w:r w:rsidRPr="004D46B4">
        <w:rPr>
          <w:rFonts w:ascii="Helvetica Neue" w:hAnsi="Helvetica Neue"/>
          <w:sz w:val="20"/>
          <w:szCs w:val="20"/>
        </w:rPr>
        <w:br/>
      </w:r>
      <w:r w:rsidRPr="004D46B4">
        <w:rPr>
          <w:rFonts w:ascii="Helvetica Neue" w:hAnsi="Helvetica Neue"/>
          <w:b/>
          <w:sz w:val="20"/>
          <w:szCs w:val="20"/>
        </w:rPr>
        <w:t>Aims</w:t>
      </w:r>
      <w:r w:rsidR="00560053" w:rsidRPr="004D46B4">
        <w:rPr>
          <w:rFonts w:ascii="Helvetica Neue" w:hAnsi="Helvetica Neue"/>
          <w:b/>
          <w:sz w:val="20"/>
          <w:szCs w:val="20"/>
        </w:rPr>
        <w:t>.</w:t>
      </w:r>
      <w:r w:rsidR="00560053" w:rsidRPr="004D46B4">
        <w:rPr>
          <w:rFonts w:ascii="Helvetica Neue" w:hAnsi="Helvetica Neue"/>
          <w:sz w:val="20"/>
          <w:szCs w:val="20"/>
        </w:rPr>
        <w:t xml:space="preserve"> </w:t>
      </w:r>
      <w:r w:rsidR="00F831FF" w:rsidRPr="004D46B4">
        <w:rPr>
          <w:rFonts w:ascii="Helvetica Neue" w:hAnsi="Helvetica Neue"/>
          <w:sz w:val="20"/>
          <w:szCs w:val="20"/>
        </w:rPr>
        <w:t xml:space="preserve">This study presents a method for </w:t>
      </w:r>
      <w:r w:rsidR="00906912">
        <w:rPr>
          <w:rFonts w:ascii="Helvetica Neue" w:hAnsi="Helvetica Neue"/>
          <w:sz w:val="20"/>
          <w:szCs w:val="20"/>
        </w:rPr>
        <w:t xml:space="preserve">automatically </w:t>
      </w:r>
      <w:r w:rsidR="00F831FF" w:rsidRPr="004D46B4">
        <w:rPr>
          <w:rFonts w:ascii="Helvetica Neue" w:hAnsi="Helvetica Neue"/>
          <w:sz w:val="20"/>
          <w:szCs w:val="20"/>
        </w:rPr>
        <w:t xml:space="preserve">estimating plausible </w:t>
      </w:r>
      <w:r w:rsidR="00906912">
        <w:rPr>
          <w:rFonts w:ascii="Helvetica Neue" w:hAnsi="Helvetica Neue"/>
          <w:sz w:val="20"/>
          <w:szCs w:val="20"/>
        </w:rPr>
        <w:t xml:space="preserve">expressive </w:t>
      </w:r>
      <w:r w:rsidR="00F831FF" w:rsidRPr="004D46B4">
        <w:rPr>
          <w:rFonts w:ascii="Helvetica Neue" w:hAnsi="Helvetica Neue"/>
          <w:sz w:val="20"/>
          <w:szCs w:val="20"/>
        </w:rPr>
        <w:t xml:space="preserve">variations in dynamics for a violin rendition of </w:t>
      </w:r>
      <w:r w:rsidR="004152C2">
        <w:rPr>
          <w:rFonts w:ascii="Helvetica Neue" w:hAnsi="Helvetica Neue"/>
          <w:sz w:val="20"/>
          <w:szCs w:val="20"/>
        </w:rPr>
        <w:t>ar</w:t>
      </w:r>
      <w:r w:rsidR="00906912">
        <w:rPr>
          <w:rFonts w:ascii="Helvetica Neue" w:hAnsi="Helvetica Neue"/>
          <w:sz w:val="20"/>
          <w:szCs w:val="20"/>
        </w:rPr>
        <w:t>bitrary</w:t>
      </w:r>
      <w:r w:rsidR="00F831FF" w:rsidRPr="004D46B4">
        <w:rPr>
          <w:rFonts w:ascii="Helvetica Neue" w:hAnsi="Helvetica Neue"/>
          <w:sz w:val="20"/>
          <w:szCs w:val="20"/>
        </w:rPr>
        <w:t xml:space="preserve"> </w:t>
      </w:r>
      <w:r w:rsidR="00906912">
        <w:rPr>
          <w:rFonts w:ascii="Helvetica Neue" w:hAnsi="Helvetica Neue"/>
          <w:sz w:val="20"/>
          <w:szCs w:val="20"/>
        </w:rPr>
        <w:t xml:space="preserve">music </w:t>
      </w:r>
      <w:r w:rsidR="00F831FF" w:rsidRPr="004D46B4">
        <w:rPr>
          <w:rFonts w:ascii="Helvetica Neue" w:hAnsi="Helvetica Neue"/>
          <w:sz w:val="20"/>
          <w:szCs w:val="20"/>
        </w:rPr>
        <w:t>score</w:t>
      </w:r>
      <w:r w:rsidR="00906912">
        <w:rPr>
          <w:rFonts w:ascii="Helvetica Neue" w:hAnsi="Helvetica Neue"/>
          <w:sz w:val="20"/>
          <w:szCs w:val="20"/>
        </w:rPr>
        <w:t>s</w:t>
      </w:r>
      <w:r w:rsidR="00615948" w:rsidRPr="004D46B4">
        <w:rPr>
          <w:rFonts w:ascii="Helvetica Neue" w:hAnsi="Helvetica Neue"/>
          <w:sz w:val="20"/>
          <w:szCs w:val="20"/>
        </w:rPr>
        <w:t xml:space="preserve"> with the purpose of facilitating expressive performance learning</w:t>
      </w:r>
      <w:r w:rsidR="00C27D41" w:rsidRPr="004D46B4">
        <w:rPr>
          <w:rFonts w:ascii="Helvetica Neue" w:hAnsi="Helvetica Neue"/>
          <w:sz w:val="20"/>
          <w:szCs w:val="20"/>
        </w:rPr>
        <w:t xml:space="preserve"> by students</w:t>
      </w:r>
      <w:r w:rsidR="00A76009" w:rsidRPr="004D46B4">
        <w:rPr>
          <w:rFonts w:ascii="Helvetica Neue" w:hAnsi="Helvetica Neue"/>
          <w:sz w:val="20"/>
          <w:szCs w:val="20"/>
        </w:rPr>
        <w:t xml:space="preserve">. </w:t>
      </w:r>
      <w:r w:rsidR="005A60F6" w:rsidRPr="004D46B4">
        <w:rPr>
          <w:rFonts w:ascii="Helvetica Neue" w:hAnsi="Helvetica Neue"/>
          <w:sz w:val="20"/>
          <w:szCs w:val="20"/>
        </w:rPr>
        <w:t xml:space="preserve">The approach </w:t>
      </w:r>
      <w:r w:rsidR="00906912">
        <w:rPr>
          <w:rFonts w:ascii="Helvetica Neue" w:hAnsi="Helvetica Neue"/>
          <w:sz w:val="20"/>
          <w:szCs w:val="20"/>
        </w:rPr>
        <w:t>is based on analyzing a database of expressive performances recordings by experts</w:t>
      </w:r>
      <w:r w:rsidR="003D3F53">
        <w:rPr>
          <w:rFonts w:ascii="Helvetica Neue" w:hAnsi="Helvetica Neue"/>
          <w:sz w:val="20"/>
          <w:szCs w:val="20"/>
        </w:rPr>
        <w:t xml:space="preserve">, comparing the performed scores with a new score, and adapting the experts’ transformations to render an </w:t>
      </w:r>
      <w:proofErr w:type="gramStart"/>
      <w:r w:rsidR="003D3F53">
        <w:rPr>
          <w:rFonts w:ascii="Helvetica Neue" w:hAnsi="Helvetica Neue"/>
          <w:sz w:val="20"/>
          <w:szCs w:val="20"/>
        </w:rPr>
        <w:t>expressive  performance</w:t>
      </w:r>
      <w:proofErr w:type="gramEnd"/>
      <w:r w:rsidR="00906912">
        <w:rPr>
          <w:rFonts w:ascii="Helvetica Neue" w:hAnsi="Helvetica Neue"/>
          <w:sz w:val="20"/>
          <w:szCs w:val="20"/>
        </w:rPr>
        <w:t xml:space="preserve"> </w:t>
      </w:r>
      <w:r w:rsidR="003D3F53">
        <w:rPr>
          <w:rFonts w:ascii="Helvetica Neue" w:hAnsi="Helvetica Neue"/>
          <w:sz w:val="20"/>
          <w:szCs w:val="20"/>
        </w:rPr>
        <w:t xml:space="preserve">of the new score. </w:t>
      </w:r>
    </w:p>
    <w:p w14:paraId="71459D82" w14:textId="714D2C11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 w:rsidRPr="004D46B4">
        <w:rPr>
          <w:rFonts w:ascii="Helvetica Neue" w:hAnsi="Helvetica Neue"/>
          <w:sz w:val="20"/>
          <w:szCs w:val="20"/>
        </w:rPr>
        <w:br/>
      </w:r>
      <w:r w:rsidRPr="004D46B4">
        <w:rPr>
          <w:rFonts w:ascii="Helvetica Neue" w:hAnsi="Helvetica Neue"/>
          <w:b/>
          <w:sz w:val="20"/>
          <w:szCs w:val="20"/>
        </w:rPr>
        <w:t>Method</w:t>
      </w:r>
      <w:r w:rsidR="00560053" w:rsidRPr="004D46B4">
        <w:rPr>
          <w:rFonts w:ascii="Helvetica Neue" w:hAnsi="Helvetica Neue"/>
          <w:b/>
          <w:sz w:val="20"/>
          <w:szCs w:val="20"/>
        </w:rPr>
        <w:t>.</w:t>
      </w:r>
      <w:r w:rsidR="00280BAC" w:rsidRPr="004D46B4">
        <w:rPr>
          <w:rFonts w:ascii="Helvetica Neue" w:hAnsi="Helvetica Neue"/>
          <w:sz w:val="20"/>
          <w:szCs w:val="20"/>
        </w:rPr>
        <w:t xml:space="preserve"> A target musical score is automatically segmented into phrases</w:t>
      </w:r>
      <w:r w:rsidR="00675A95" w:rsidRPr="004D46B4">
        <w:rPr>
          <w:rFonts w:ascii="Helvetica Neue" w:hAnsi="Helvetica Neue"/>
          <w:sz w:val="20"/>
          <w:szCs w:val="20"/>
        </w:rPr>
        <w:t xml:space="preserve"> based on the LBDM algorithm (</w:t>
      </w:r>
      <w:proofErr w:type="spellStart"/>
      <w:r w:rsidR="00675A95" w:rsidRPr="004D46B4">
        <w:rPr>
          <w:rFonts w:ascii="Helvetica Neue" w:hAnsi="Helvetica Neue"/>
          <w:sz w:val="20"/>
          <w:szCs w:val="20"/>
        </w:rPr>
        <w:t>C</w:t>
      </w:r>
      <w:r w:rsidR="005A60F6" w:rsidRPr="004D46B4">
        <w:rPr>
          <w:rFonts w:ascii="Helvetica Neue" w:hAnsi="Helvetica Neue"/>
          <w:sz w:val="20"/>
          <w:szCs w:val="20"/>
        </w:rPr>
        <w:t>ambouropoulos</w:t>
      </w:r>
      <w:proofErr w:type="spellEnd"/>
      <w:r w:rsidR="00895612" w:rsidRPr="004D46B4">
        <w:rPr>
          <w:rFonts w:ascii="Helvetica Neue" w:hAnsi="Helvetica Neue"/>
          <w:sz w:val="20"/>
          <w:szCs w:val="20"/>
        </w:rPr>
        <w:t>, 2001</w:t>
      </w:r>
      <w:r w:rsidR="00675A95" w:rsidRPr="004D46B4">
        <w:rPr>
          <w:rFonts w:ascii="Helvetica Neue" w:hAnsi="Helvetica Neue"/>
          <w:sz w:val="20"/>
          <w:szCs w:val="20"/>
        </w:rPr>
        <w:t xml:space="preserve">). For each </w:t>
      </w:r>
      <w:r w:rsidR="00034D52" w:rsidRPr="004D46B4">
        <w:rPr>
          <w:rFonts w:ascii="Helvetica Neue" w:hAnsi="Helvetica Neue"/>
          <w:sz w:val="20"/>
          <w:szCs w:val="20"/>
        </w:rPr>
        <w:t>segment</w:t>
      </w:r>
      <w:r w:rsidR="00675A95" w:rsidRPr="004D46B4">
        <w:rPr>
          <w:rFonts w:ascii="Helvetica Neue" w:hAnsi="Helvetica Neue"/>
          <w:sz w:val="20"/>
          <w:szCs w:val="20"/>
        </w:rPr>
        <w:t>,</w:t>
      </w:r>
      <w:r w:rsidR="00895612" w:rsidRPr="004D46B4">
        <w:rPr>
          <w:rFonts w:ascii="Helvetica Neue" w:hAnsi="Helvetica Neue"/>
          <w:sz w:val="20"/>
          <w:szCs w:val="20"/>
        </w:rPr>
        <w:t xml:space="preserve"> a search is made in a database of </w:t>
      </w:r>
      <w:r w:rsidR="003D3F53">
        <w:rPr>
          <w:rFonts w:ascii="Helvetica Neue" w:hAnsi="Helvetica Neue"/>
          <w:sz w:val="20"/>
          <w:szCs w:val="20"/>
        </w:rPr>
        <w:t>music scores performed</w:t>
      </w:r>
      <w:r w:rsidR="00895612" w:rsidRPr="004D46B4">
        <w:rPr>
          <w:rFonts w:ascii="Helvetica Neue" w:hAnsi="Helvetica Neue"/>
          <w:sz w:val="20"/>
          <w:szCs w:val="20"/>
        </w:rPr>
        <w:t xml:space="preserve"> by expert </w:t>
      </w:r>
      <w:r w:rsidR="003D3F53">
        <w:rPr>
          <w:rFonts w:ascii="Helvetica Neue" w:hAnsi="Helvetica Neue"/>
          <w:sz w:val="20"/>
          <w:szCs w:val="20"/>
        </w:rPr>
        <w:t>violinists to find the</w:t>
      </w:r>
      <w:r w:rsidR="00034D52" w:rsidRPr="004D46B4">
        <w:rPr>
          <w:rFonts w:ascii="Helvetica Neue" w:hAnsi="Helvetica Neue"/>
          <w:sz w:val="20"/>
          <w:szCs w:val="20"/>
        </w:rPr>
        <w:t xml:space="preserve"> closest match according to a </w:t>
      </w:r>
      <w:r w:rsidR="003D3F53">
        <w:rPr>
          <w:rFonts w:ascii="Helvetica Neue" w:hAnsi="Helvetica Neue"/>
          <w:sz w:val="20"/>
          <w:szCs w:val="20"/>
        </w:rPr>
        <w:t>melodic</w:t>
      </w:r>
      <w:r w:rsidR="003D3F53" w:rsidRPr="004D46B4">
        <w:rPr>
          <w:rFonts w:ascii="Helvetica Neue" w:hAnsi="Helvetica Neue"/>
          <w:sz w:val="20"/>
          <w:szCs w:val="20"/>
        </w:rPr>
        <w:t xml:space="preserve"> </w:t>
      </w:r>
      <w:r w:rsidR="00034D52" w:rsidRPr="004D46B4">
        <w:rPr>
          <w:rFonts w:ascii="Helvetica Neue" w:hAnsi="Helvetica Neue"/>
          <w:sz w:val="20"/>
          <w:szCs w:val="20"/>
        </w:rPr>
        <w:t>distance calculation derived fr</w:t>
      </w:r>
      <w:r w:rsidR="004D46B4" w:rsidRPr="004D46B4">
        <w:rPr>
          <w:rFonts w:ascii="Helvetica Neue" w:hAnsi="Helvetica Neue"/>
          <w:sz w:val="20"/>
          <w:szCs w:val="20"/>
        </w:rPr>
        <w:t xml:space="preserve">om </w:t>
      </w:r>
      <w:proofErr w:type="spellStart"/>
      <w:r w:rsidR="004D46B4" w:rsidRPr="004D46B4">
        <w:rPr>
          <w:rFonts w:ascii="Helvetica Neue" w:hAnsi="Helvetica Neue"/>
          <w:sz w:val="20"/>
          <w:szCs w:val="20"/>
        </w:rPr>
        <w:t>Stammen</w:t>
      </w:r>
      <w:proofErr w:type="spellEnd"/>
      <w:r w:rsidR="004D46B4" w:rsidRPr="004D46B4">
        <w:rPr>
          <w:rFonts w:ascii="Helvetica Neue" w:hAnsi="Helvetica Neue"/>
          <w:sz w:val="20"/>
          <w:szCs w:val="20"/>
        </w:rPr>
        <w:t xml:space="preserve"> and </w:t>
      </w:r>
      <w:proofErr w:type="spellStart"/>
      <w:r w:rsidR="004D46B4" w:rsidRPr="004D46B4">
        <w:rPr>
          <w:rFonts w:ascii="Helvetica Neue" w:hAnsi="Helvetica Neue"/>
          <w:sz w:val="20"/>
          <w:szCs w:val="20"/>
        </w:rPr>
        <w:t>Pennycook</w:t>
      </w:r>
      <w:proofErr w:type="spellEnd"/>
      <w:r w:rsidR="004D46B4" w:rsidRPr="004D46B4">
        <w:rPr>
          <w:rFonts w:ascii="Helvetica Neue" w:hAnsi="Helvetica Neue"/>
          <w:sz w:val="20"/>
          <w:szCs w:val="20"/>
        </w:rPr>
        <w:t xml:space="preserve"> (1993).</w:t>
      </w:r>
      <w:r w:rsidR="00034D52" w:rsidRPr="004D46B4">
        <w:rPr>
          <w:rFonts w:ascii="Helvetica Neue" w:hAnsi="Helvetica Neue"/>
          <w:sz w:val="20"/>
          <w:szCs w:val="20"/>
        </w:rPr>
        <w:t xml:space="preserve"> </w:t>
      </w:r>
      <w:r w:rsidR="004D46B4" w:rsidRPr="004D46B4">
        <w:rPr>
          <w:rFonts w:ascii="Helvetica Neue" w:hAnsi="Helvetica Neue"/>
          <w:sz w:val="20"/>
          <w:szCs w:val="20"/>
        </w:rPr>
        <w:t>T</w:t>
      </w:r>
      <w:r w:rsidR="00034D52" w:rsidRPr="004D46B4">
        <w:rPr>
          <w:rFonts w:ascii="Helvetica Neue" w:hAnsi="Helvetica Neue"/>
          <w:sz w:val="20"/>
          <w:szCs w:val="20"/>
        </w:rPr>
        <w:t xml:space="preserve">he </w:t>
      </w:r>
      <w:r w:rsidR="004D46B4" w:rsidRPr="004D46B4">
        <w:rPr>
          <w:rFonts w:ascii="Helvetica Neue" w:hAnsi="Helvetica Neue"/>
          <w:sz w:val="20"/>
          <w:szCs w:val="20"/>
        </w:rPr>
        <w:t xml:space="preserve">dynamics curve outline of </w:t>
      </w:r>
      <w:r w:rsidR="00034D52" w:rsidRPr="004D46B4">
        <w:rPr>
          <w:rFonts w:ascii="Helvetica Neue" w:hAnsi="Helvetica Neue"/>
          <w:sz w:val="20"/>
          <w:szCs w:val="20"/>
        </w:rPr>
        <w:t xml:space="preserve">the match </w:t>
      </w:r>
      <w:r w:rsidR="00E85C55">
        <w:rPr>
          <w:rFonts w:ascii="Helvetica Neue" w:hAnsi="Helvetica Neue"/>
          <w:sz w:val="20"/>
          <w:szCs w:val="20"/>
        </w:rPr>
        <w:t>and its relative dynamic level are then</w:t>
      </w:r>
      <w:r w:rsidR="00B115F8">
        <w:rPr>
          <w:rFonts w:ascii="Helvetica Neue" w:hAnsi="Helvetica Neue"/>
          <w:sz w:val="20"/>
          <w:szCs w:val="20"/>
        </w:rPr>
        <w:t xml:space="preserve"> applied to the target phrase</w:t>
      </w:r>
      <w:r w:rsidR="00E85C55">
        <w:rPr>
          <w:rFonts w:ascii="Helvetica Neue" w:hAnsi="Helvetica Neue"/>
          <w:sz w:val="20"/>
          <w:szCs w:val="20"/>
        </w:rPr>
        <w:t xml:space="preserve"> generating the output. </w:t>
      </w:r>
      <w:r w:rsidR="00280BAC" w:rsidRPr="004D46B4">
        <w:rPr>
          <w:rFonts w:ascii="Helvetica Neue" w:hAnsi="Helvetica Neue"/>
          <w:sz w:val="20"/>
        </w:rPr>
        <w:t>Initial testing has been conducted by record</w:t>
      </w:r>
      <w:r w:rsidR="004D46B4">
        <w:rPr>
          <w:rFonts w:ascii="Helvetica Neue" w:hAnsi="Helvetica Neue"/>
          <w:sz w:val="20"/>
        </w:rPr>
        <w:t xml:space="preserve">ing performances of a violinist </w:t>
      </w:r>
      <w:r w:rsidR="00280BAC" w:rsidRPr="004D46B4">
        <w:rPr>
          <w:rFonts w:ascii="Helvetica Neue" w:hAnsi="Helvetica Neue"/>
          <w:sz w:val="20"/>
        </w:rPr>
        <w:t xml:space="preserve">for usage as </w:t>
      </w:r>
      <w:proofErr w:type="gramStart"/>
      <w:r w:rsidR="00280BAC" w:rsidRPr="004D46B4">
        <w:rPr>
          <w:rFonts w:ascii="Helvetica Neue" w:hAnsi="Helvetica Neue"/>
          <w:sz w:val="20"/>
        </w:rPr>
        <w:t>both</w:t>
      </w:r>
      <w:proofErr w:type="gramEnd"/>
      <w:r w:rsidR="00280BAC" w:rsidRPr="004D46B4">
        <w:rPr>
          <w:rFonts w:ascii="Helvetica Neue" w:hAnsi="Helvetica Neue"/>
          <w:sz w:val="20"/>
        </w:rPr>
        <w:t xml:space="preserve"> reference for the predictions and test set for analysis in</w:t>
      </w:r>
      <w:r w:rsidR="004D46B4">
        <w:rPr>
          <w:rFonts w:ascii="Helvetica Neue" w:hAnsi="Helvetica Neue"/>
          <w:sz w:val="20"/>
        </w:rPr>
        <w:t xml:space="preserve"> a leave-one-out approach</w:t>
      </w:r>
      <w:r w:rsidR="00B115F8">
        <w:rPr>
          <w:rFonts w:ascii="Helvetica Neue" w:hAnsi="Helvetica Neue"/>
          <w:sz w:val="20"/>
        </w:rPr>
        <w:t>.</w:t>
      </w:r>
    </w:p>
    <w:p w14:paraId="2F13A9B4" w14:textId="2367B2B2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 w:rsidRPr="004D46B4">
        <w:rPr>
          <w:rFonts w:ascii="Helvetica Neue" w:hAnsi="Helvetica Neue"/>
          <w:color w:val="333333"/>
          <w:sz w:val="21"/>
          <w:szCs w:val="21"/>
        </w:rPr>
        <w:br/>
      </w:r>
      <w:r w:rsidRPr="004D46B4">
        <w:rPr>
          <w:rStyle w:val="s1"/>
          <w:rFonts w:ascii="Helvetica Neue" w:hAnsi="Helvetica Neue"/>
          <w:b/>
          <w:color w:val="333333"/>
          <w:sz w:val="20"/>
          <w:szCs w:val="20"/>
        </w:rPr>
        <w:t>Results</w:t>
      </w:r>
      <w:r w:rsidR="00560053" w:rsidRPr="004D46B4">
        <w:rPr>
          <w:rStyle w:val="apple-converted-space"/>
          <w:rFonts w:ascii="Helvetica Neue" w:hAnsi="Helvetica Neue"/>
          <w:b/>
          <w:color w:val="333333"/>
          <w:sz w:val="20"/>
          <w:szCs w:val="20"/>
        </w:rPr>
        <w:t>.</w:t>
      </w:r>
      <w:r w:rsidR="00560053" w:rsidRPr="004D46B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r w:rsidR="00ED6F47">
        <w:rPr>
          <w:rStyle w:val="apple-converted-space"/>
          <w:rFonts w:ascii="Helvetica Neue" w:hAnsi="Helvetica Neue"/>
          <w:color w:val="333333"/>
          <w:sz w:val="21"/>
          <w:szCs w:val="21"/>
        </w:rPr>
        <w:t>Preliminary results indicate</w:t>
      </w:r>
      <w:r w:rsidR="00E65842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that the predicted dynamics approximate performed dynamics 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well </w:t>
      </w:r>
      <w:r w:rsidR="00E65842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only 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when the </w:t>
      </w:r>
      <w:r w:rsidR="00CA7D88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similarity measurements between desired phrases and matching references remain 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>below a certain threshold.</w:t>
      </w:r>
      <w:r w:rsidR="0053527E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S</w:t>
      </w:r>
      <w:r w:rsidR="00C77A14">
        <w:rPr>
          <w:rStyle w:val="apple-converted-space"/>
          <w:rFonts w:ascii="Helvetica Neue" w:hAnsi="Helvetica Neue"/>
          <w:color w:val="333333"/>
          <w:sz w:val="21"/>
          <w:szCs w:val="21"/>
        </w:rPr>
        <w:t>pecifically, dynamics predicted for the segments with close matches show a mean correlation coefficient of 0.567</w:t>
      </w:r>
      <w:r w:rsidR="00A802DB">
        <w:rPr>
          <w:rStyle w:val="apple-converted-space"/>
          <w:rFonts w:ascii="Helvetica Neue" w:hAnsi="Helvetica Neue"/>
          <w:color w:val="333333"/>
          <w:sz w:val="21"/>
          <w:szCs w:val="21"/>
        </w:rPr>
        <w:t>0</w:t>
      </w:r>
      <w:r w:rsidR="00A802DB" w:rsidRPr="00662B4E">
        <w:rPr>
          <w:rFonts w:ascii="ＭＳ ゴシック" w:eastAsia="ＭＳ ゴシック"/>
          <w:color w:val="000000"/>
        </w:rPr>
        <w:t>±</w:t>
      </w:r>
      <w:r w:rsidR="00A802DB">
        <w:rPr>
          <w:rStyle w:val="apple-converted-space"/>
          <w:rFonts w:ascii="Helvetica Neue" w:hAnsi="Helvetica Neue"/>
          <w:color w:val="333333"/>
          <w:sz w:val="21"/>
          <w:szCs w:val="21"/>
        </w:rPr>
        <w:t>0.2243</w:t>
      </w:r>
      <w:r w:rsidR="00C77A1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when compared to dynamics performed by an actual violinist with 95% confidence</w:t>
      </w:r>
      <w:r w:rsidR="003D3F53">
        <w:rPr>
          <w:rStyle w:val="apple-converted-space"/>
          <w:rFonts w:ascii="Helvetica Neue" w:hAnsi="Helvetica Neue"/>
          <w:color w:val="333333"/>
          <w:sz w:val="21"/>
          <w:szCs w:val="21"/>
        </w:rPr>
        <w:t>.</w:t>
      </w:r>
      <w:r w:rsidR="00C77A1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Due to the nature of our experimental procedure, there were no attempts to predict the dynamics of </w:t>
      </w:r>
      <w:r w:rsidR="00CA7D88">
        <w:rPr>
          <w:rStyle w:val="apple-converted-space"/>
          <w:rFonts w:ascii="Helvetica Neue" w:hAnsi="Helvetica Neue"/>
          <w:color w:val="333333"/>
          <w:sz w:val="21"/>
          <w:szCs w:val="21"/>
        </w:rPr>
        <w:t>one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performer based on samples of different ones, </w:t>
      </w:r>
      <w:proofErr w:type="gramStart"/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>nor</w:t>
      </w:r>
      <w:proofErr w:type="gramEnd"/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r w:rsidR="00CA7D88">
        <w:rPr>
          <w:rStyle w:val="apple-converted-space"/>
          <w:rFonts w:ascii="Helvetica Neue" w:hAnsi="Helvetica Neue"/>
          <w:color w:val="333333"/>
          <w:sz w:val="21"/>
          <w:szCs w:val="21"/>
        </w:rPr>
        <w:t>to observe the effects of a database containing samples of mixed musical genres and recording settings.</w:t>
      </w:r>
    </w:p>
    <w:p w14:paraId="065170D7" w14:textId="6C30885D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 w:rsidRPr="004D46B4">
        <w:rPr>
          <w:rFonts w:ascii="Helvetica Neue" w:hAnsi="Helvetica Neue"/>
          <w:color w:val="333333"/>
          <w:sz w:val="21"/>
          <w:szCs w:val="21"/>
        </w:rPr>
        <w:br/>
      </w:r>
      <w:r w:rsidRPr="004D46B4">
        <w:rPr>
          <w:rStyle w:val="s1"/>
          <w:rFonts w:ascii="Helvetica Neue" w:hAnsi="Helvetica Neue"/>
          <w:b/>
          <w:color w:val="333333"/>
          <w:sz w:val="20"/>
          <w:szCs w:val="20"/>
        </w:rPr>
        <w:t>Conclusions</w:t>
      </w:r>
      <w:r w:rsidR="00560053" w:rsidRPr="004D46B4">
        <w:rPr>
          <w:rStyle w:val="apple-converted-space"/>
          <w:rFonts w:ascii="Helvetica Neue" w:hAnsi="Helvetica Neue"/>
          <w:b/>
          <w:color w:val="333333"/>
          <w:sz w:val="20"/>
          <w:szCs w:val="20"/>
        </w:rPr>
        <w:t>.</w:t>
      </w:r>
      <w:r w:rsidR="00795233">
        <w:rPr>
          <w:rFonts w:ascii="Helvetica Neue" w:hAnsi="Helvetica Neue"/>
          <w:sz w:val="20"/>
        </w:rPr>
        <w:t xml:space="preserve"> The method proposed shows potential for modelling </w:t>
      </w:r>
      <w:r w:rsidR="00E85C55">
        <w:rPr>
          <w:rFonts w:ascii="Helvetica Neue" w:hAnsi="Helvetica Neue"/>
          <w:sz w:val="20"/>
        </w:rPr>
        <w:t xml:space="preserve">not only dynamics </w:t>
      </w:r>
      <w:proofErr w:type="gramStart"/>
      <w:r w:rsidR="00E85C55">
        <w:rPr>
          <w:rFonts w:ascii="Helvetica Neue" w:hAnsi="Helvetica Neue"/>
          <w:sz w:val="20"/>
        </w:rPr>
        <w:t>but</w:t>
      </w:r>
      <w:proofErr w:type="gramEnd"/>
      <w:r w:rsidR="00E85C55">
        <w:rPr>
          <w:rFonts w:ascii="Helvetica Neue" w:hAnsi="Helvetica Neue"/>
          <w:sz w:val="20"/>
        </w:rPr>
        <w:t xml:space="preserve"> </w:t>
      </w:r>
      <w:r w:rsidR="00795233">
        <w:rPr>
          <w:rFonts w:ascii="Helvetica Neue" w:hAnsi="Helvetica Neue"/>
          <w:sz w:val="20"/>
        </w:rPr>
        <w:t>other aspects of music performance</w:t>
      </w:r>
      <w:r w:rsidR="00AF2151" w:rsidRPr="004D46B4">
        <w:rPr>
          <w:rFonts w:ascii="Helvetica Neue" w:hAnsi="Helvetica Neue"/>
          <w:sz w:val="20"/>
        </w:rPr>
        <w:t>.</w:t>
      </w:r>
      <w:r w:rsidR="00795233">
        <w:rPr>
          <w:rFonts w:ascii="Helvetica Neue" w:hAnsi="Helvetica Neue"/>
          <w:sz w:val="20"/>
        </w:rPr>
        <w:t xml:space="preserve"> </w:t>
      </w:r>
      <w:r w:rsidR="00F8784C">
        <w:rPr>
          <w:rFonts w:ascii="Helvetica Neue" w:hAnsi="Helvetica Neue"/>
          <w:sz w:val="20"/>
        </w:rPr>
        <w:t xml:space="preserve">As the above results suggest, </w:t>
      </w:r>
      <w:r w:rsidR="001463E9">
        <w:rPr>
          <w:rFonts w:ascii="Helvetica Neue" w:hAnsi="Helvetica Neue"/>
          <w:sz w:val="20"/>
        </w:rPr>
        <w:t xml:space="preserve">considering </w:t>
      </w:r>
      <w:r w:rsidR="00F8784C">
        <w:rPr>
          <w:rFonts w:ascii="Helvetica Neue" w:hAnsi="Helvetica Neue"/>
          <w:sz w:val="20"/>
        </w:rPr>
        <w:t xml:space="preserve">a large database of reference performances </w:t>
      </w:r>
      <w:r w:rsidR="004152C2">
        <w:rPr>
          <w:rFonts w:ascii="Helvetica Neue" w:hAnsi="Helvetica Neue"/>
          <w:sz w:val="20"/>
        </w:rPr>
        <w:t>is very likely to improve the accuracy</w:t>
      </w:r>
      <w:r w:rsidR="00F8784C">
        <w:rPr>
          <w:rFonts w:ascii="Helvetica Neue" w:hAnsi="Helvetica Neue"/>
          <w:sz w:val="20"/>
        </w:rPr>
        <w:t xml:space="preserve"> of predictions</w:t>
      </w:r>
      <w:r w:rsidR="00E85C55">
        <w:rPr>
          <w:rFonts w:ascii="Helvetica Neue" w:hAnsi="Helvetica Neue"/>
          <w:sz w:val="20"/>
        </w:rPr>
        <w:t>.</w:t>
      </w:r>
      <w:r w:rsidR="00F8784C">
        <w:rPr>
          <w:rFonts w:ascii="Helvetica Neue" w:hAnsi="Helvetica Neue"/>
          <w:sz w:val="20"/>
        </w:rPr>
        <w:t xml:space="preserve"> </w:t>
      </w:r>
      <w:r w:rsidR="004152C2">
        <w:rPr>
          <w:rFonts w:ascii="Helvetica Neue" w:hAnsi="Helvetica Neue"/>
          <w:sz w:val="20"/>
        </w:rPr>
        <w:t xml:space="preserve">The obtained results seem to </w:t>
      </w:r>
      <w:r w:rsidR="00572F97">
        <w:rPr>
          <w:rFonts w:ascii="Helvetica Neue" w:hAnsi="Helvetica Neue"/>
          <w:sz w:val="20"/>
        </w:rPr>
        <w:t>corroborate</w:t>
      </w:r>
      <w:bookmarkStart w:id="19" w:name="_GoBack"/>
      <w:bookmarkEnd w:id="19"/>
      <w:r w:rsidR="00572F97">
        <w:rPr>
          <w:rFonts w:ascii="Helvetica Neue" w:hAnsi="Helvetica Neue"/>
          <w:sz w:val="20"/>
        </w:rPr>
        <w:t xml:space="preserve"> that </w:t>
      </w:r>
      <w:r w:rsidR="00E65842">
        <w:rPr>
          <w:rFonts w:ascii="Helvetica Neue" w:hAnsi="Helvetica Neue"/>
          <w:sz w:val="20"/>
        </w:rPr>
        <w:t>melodic and rhythmic aspects of</w:t>
      </w:r>
      <w:del w:id="20" w:author="Fabio Ortega" w:date="2017-02-15T11:39:00Z">
        <w:r w:rsidR="00E65842" w:rsidDel="00566BA5">
          <w:rPr>
            <w:rFonts w:ascii="Helvetica Neue" w:hAnsi="Helvetica Neue"/>
            <w:sz w:val="20"/>
          </w:rPr>
          <w:delText xml:space="preserve"> a</w:delText>
        </w:r>
      </w:del>
      <w:r w:rsidR="00E65842">
        <w:rPr>
          <w:rFonts w:ascii="Helvetica Neue" w:hAnsi="Helvetica Neue"/>
          <w:sz w:val="20"/>
        </w:rPr>
        <w:t xml:space="preserve"> musical </w:t>
      </w:r>
      <w:r w:rsidR="00572F97">
        <w:rPr>
          <w:rFonts w:ascii="Helvetica Neue" w:hAnsi="Helvetica Neue"/>
          <w:sz w:val="20"/>
        </w:rPr>
        <w:t xml:space="preserve">pieces </w:t>
      </w:r>
      <w:r w:rsidR="00E65842">
        <w:rPr>
          <w:rFonts w:ascii="Helvetica Neue" w:hAnsi="Helvetica Neue"/>
          <w:sz w:val="20"/>
        </w:rPr>
        <w:t xml:space="preserve">affect </w:t>
      </w:r>
      <w:del w:id="21" w:author="Fabio Ortega" w:date="2017-02-15T11:39:00Z">
        <w:r w:rsidR="00E65842" w:rsidDel="00566BA5">
          <w:rPr>
            <w:rFonts w:ascii="Helvetica Neue" w:hAnsi="Helvetica Neue"/>
            <w:sz w:val="20"/>
          </w:rPr>
          <w:delText xml:space="preserve">its </w:delText>
        </w:r>
      </w:del>
      <w:ins w:id="22" w:author="Fabio Ortega" w:date="2017-02-15T11:39:00Z">
        <w:r w:rsidR="00566BA5">
          <w:rPr>
            <w:rFonts w:ascii="Helvetica Neue" w:hAnsi="Helvetica Neue"/>
            <w:sz w:val="20"/>
          </w:rPr>
          <w:t xml:space="preserve">their </w:t>
        </w:r>
      </w:ins>
      <w:r w:rsidR="00E65842">
        <w:rPr>
          <w:rFonts w:ascii="Helvetica Neue" w:hAnsi="Helvetica Neue"/>
          <w:sz w:val="20"/>
        </w:rPr>
        <w:t>interpretation by musicians.</w:t>
      </w:r>
    </w:p>
    <w:p w14:paraId="1DD6EB00" w14:textId="5058B975" w:rsidR="008F48FF" w:rsidRPr="00625A38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</w:r>
      <w:r w:rsidRPr="00560053">
        <w:rPr>
          <w:rStyle w:val="s1"/>
          <w:rFonts w:ascii="Helvetica Neue" w:hAnsi="Helvetica Neue"/>
          <w:b/>
          <w:color w:val="333333"/>
          <w:sz w:val="20"/>
          <w:szCs w:val="20"/>
        </w:rPr>
        <w:t>Keywords</w:t>
      </w:r>
      <w:r w:rsidR="00560053" w:rsidRPr="00625A38">
        <w:rPr>
          <w:rStyle w:val="s1"/>
          <w:rFonts w:ascii="Arial" w:hAnsi="Arial" w:cs="Arial"/>
          <w:b/>
          <w:color w:val="333333"/>
          <w:sz w:val="20"/>
          <w:szCs w:val="20"/>
        </w:rPr>
        <w:t>:</w:t>
      </w:r>
      <w:r w:rsidR="00560053" w:rsidRPr="00625A38">
        <w:rPr>
          <w:rStyle w:val="s1"/>
          <w:rFonts w:ascii="Arial" w:hAnsi="Arial" w:cs="Arial"/>
          <w:color w:val="333333"/>
          <w:sz w:val="21"/>
          <w:szCs w:val="21"/>
        </w:rPr>
        <w:t xml:space="preserve"> </w:t>
      </w:r>
      <w:r w:rsidR="00063B26">
        <w:rPr>
          <w:rFonts w:ascii="Arial" w:hAnsi="Arial" w:cs="Arial"/>
          <w:sz w:val="20"/>
          <w:szCs w:val="20"/>
        </w:rPr>
        <w:t>Music performance</w:t>
      </w:r>
      <w:r w:rsidR="00AF2151" w:rsidRPr="00625A38">
        <w:rPr>
          <w:rFonts w:ascii="Arial" w:hAnsi="Arial" w:cs="Arial"/>
          <w:sz w:val="20"/>
          <w:szCs w:val="20"/>
        </w:rPr>
        <w:t xml:space="preserve">, </w:t>
      </w:r>
      <w:r w:rsidR="00ED6F47">
        <w:rPr>
          <w:rFonts w:ascii="Arial" w:hAnsi="Arial" w:cs="Arial"/>
          <w:sz w:val="20"/>
          <w:szCs w:val="20"/>
        </w:rPr>
        <w:t>computational modelling</w:t>
      </w:r>
      <w:r w:rsidR="00AF2151" w:rsidRPr="00625A38">
        <w:rPr>
          <w:rFonts w:ascii="Arial" w:hAnsi="Arial" w:cs="Arial"/>
          <w:sz w:val="20"/>
          <w:szCs w:val="20"/>
        </w:rPr>
        <w:t xml:space="preserve">, </w:t>
      </w:r>
      <w:r w:rsidR="0053527E">
        <w:rPr>
          <w:rFonts w:ascii="Arial" w:hAnsi="Arial" w:cs="Arial"/>
          <w:sz w:val="20"/>
          <w:szCs w:val="20"/>
        </w:rPr>
        <w:t xml:space="preserve">machine learning, </w:t>
      </w:r>
      <w:r w:rsidR="00ED6F47">
        <w:rPr>
          <w:rFonts w:ascii="Arial" w:hAnsi="Arial" w:cs="Arial"/>
          <w:sz w:val="20"/>
          <w:szCs w:val="20"/>
        </w:rPr>
        <w:t>violin</w:t>
      </w:r>
    </w:p>
    <w:p w14:paraId="59021AB7" w14:textId="77777777" w:rsidR="00187CE3" w:rsidRDefault="00187CE3" w:rsidP="00625A38">
      <w:pPr>
        <w:jc w:val="both"/>
      </w:pPr>
    </w:p>
    <w:p w14:paraId="53F0A3D0" w14:textId="77777777" w:rsidR="00AF2151" w:rsidRPr="004D46B4" w:rsidRDefault="00AF2151" w:rsidP="00625A38">
      <w:pPr>
        <w:pStyle w:val="BodyText2"/>
        <w:widowControl w:val="0"/>
        <w:spacing w:line="360" w:lineRule="auto"/>
        <w:jc w:val="both"/>
        <w:outlineLvl w:val="0"/>
        <w:rPr>
          <w:rFonts w:ascii="Arial" w:hAnsi="Arial"/>
          <w:b/>
          <w:color w:val="auto"/>
          <w:sz w:val="20"/>
          <w:szCs w:val="20"/>
        </w:rPr>
      </w:pPr>
      <w:r w:rsidRPr="004D46B4">
        <w:rPr>
          <w:rStyle w:val="s1"/>
          <w:rFonts w:ascii="Helvetica Neue" w:eastAsiaTheme="minorHAnsi" w:hAnsi="Helvetica Neue"/>
          <w:b/>
          <w:color w:val="333333"/>
          <w:kern w:val="0"/>
          <w:sz w:val="20"/>
          <w:szCs w:val="20"/>
          <w:lang w:eastAsia="en-US"/>
        </w:rPr>
        <w:t>References</w:t>
      </w:r>
    </w:p>
    <w:p w14:paraId="6121CF78" w14:textId="1C75ACAB" w:rsidR="00AF2151" w:rsidRPr="00625A38" w:rsidRDefault="00775DC5" w:rsidP="00560053">
      <w:pPr>
        <w:pStyle w:val="BodyText2"/>
        <w:widowControl w:val="0"/>
        <w:spacing w:line="240" w:lineRule="auto"/>
        <w:jc w:val="both"/>
        <w:outlineLvl w:val="0"/>
        <w:rPr>
          <w:rFonts w:ascii="Arial" w:hAnsi="Arial" w:cs="Helvetica Neue"/>
          <w:color w:val="auto"/>
          <w:szCs w:val="18"/>
        </w:rPr>
      </w:pPr>
      <w:proofErr w:type="spellStart"/>
      <w:proofErr w:type="gramStart"/>
      <w:r>
        <w:rPr>
          <w:rFonts w:ascii="Arial" w:hAnsi="Arial" w:cs="Helvetica Neue"/>
          <w:color w:val="auto"/>
          <w:szCs w:val="18"/>
        </w:rPr>
        <w:t>Cambouropoulos</w:t>
      </w:r>
      <w:proofErr w:type="spellEnd"/>
      <w:r w:rsidR="00063B26">
        <w:rPr>
          <w:rFonts w:ascii="Arial" w:hAnsi="Arial" w:cs="Helvetica Neue"/>
          <w:color w:val="auto"/>
          <w:szCs w:val="18"/>
        </w:rPr>
        <w:t>, E. (2001</w:t>
      </w:r>
      <w:r w:rsidR="00AF2151" w:rsidRPr="00625A38">
        <w:rPr>
          <w:rFonts w:ascii="Arial" w:hAnsi="Arial" w:cs="Helvetica Neue"/>
          <w:color w:val="auto"/>
          <w:szCs w:val="18"/>
        </w:rPr>
        <w:t>).</w:t>
      </w:r>
      <w:proofErr w:type="gramEnd"/>
      <w:r w:rsidR="00AF2151" w:rsidRPr="00625A38">
        <w:rPr>
          <w:rFonts w:ascii="Arial" w:hAnsi="Arial" w:cs="Helvetica Neue"/>
          <w:color w:val="auto"/>
          <w:szCs w:val="18"/>
        </w:rPr>
        <w:t> </w:t>
      </w:r>
      <w:proofErr w:type="gramStart"/>
      <w:r>
        <w:rPr>
          <w:rFonts w:ascii="Arial" w:hAnsi="Arial" w:cs="Helvetica Neue"/>
          <w:color w:val="auto"/>
          <w:szCs w:val="18"/>
        </w:rPr>
        <w:t>The Local Boundary Detection Model (LBDM) and its application in the study of expressive timing</w:t>
      </w:r>
      <w:r w:rsidR="00AF2151" w:rsidRPr="00625A38">
        <w:rPr>
          <w:rFonts w:ascii="Arial" w:hAnsi="Arial" w:cs="Helvetica Neue"/>
          <w:color w:val="auto"/>
          <w:szCs w:val="18"/>
        </w:rPr>
        <w:t>, </w:t>
      </w:r>
      <w:r w:rsidR="00063B26">
        <w:rPr>
          <w:rFonts w:ascii="Arial" w:hAnsi="Arial" w:cs="Helvetica Neue"/>
          <w:color w:val="auto"/>
          <w:szCs w:val="18"/>
        </w:rPr>
        <w:t>Proceedings</w:t>
      </w:r>
      <w:r w:rsidRPr="00775DC5">
        <w:rPr>
          <w:rFonts w:ascii="Arial" w:hAnsi="Arial" w:cs="Helvetica Neue"/>
          <w:color w:val="auto"/>
          <w:szCs w:val="18"/>
        </w:rPr>
        <w:t xml:space="preserve"> of the </w:t>
      </w:r>
      <w:r w:rsidR="00063B26">
        <w:rPr>
          <w:rFonts w:ascii="Arial" w:hAnsi="Arial" w:cs="Helvetica Neue"/>
          <w:color w:val="auto"/>
          <w:szCs w:val="18"/>
        </w:rPr>
        <w:t xml:space="preserve">2001 </w:t>
      </w:r>
      <w:r w:rsidRPr="00775DC5">
        <w:rPr>
          <w:rFonts w:ascii="Arial" w:hAnsi="Arial" w:cs="Helvetica Neue"/>
          <w:color w:val="auto"/>
          <w:szCs w:val="18"/>
        </w:rPr>
        <w:t>International Computer Music Conference, Havana</w:t>
      </w:r>
      <w:r w:rsidR="00AF2151" w:rsidRPr="00625A38">
        <w:rPr>
          <w:rFonts w:ascii="Arial" w:hAnsi="Arial" w:cs="Helvetica Neue"/>
          <w:color w:val="auto"/>
          <w:szCs w:val="18"/>
        </w:rPr>
        <w:t>.</w:t>
      </w:r>
      <w:proofErr w:type="gramEnd"/>
    </w:p>
    <w:p w14:paraId="11F77138" w14:textId="77777777" w:rsidR="00AF2151" w:rsidRPr="00625A38" w:rsidRDefault="00AF2151" w:rsidP="00560053">
      <w:pPr>
        <w:pStyle w:val="BodyText2"/>
        <w:widowControl w:val="0"/>
        <w:spacing w:line="240" w:lineRule="auto"/>
        <w:jc w:val="both"/>
        <w:outlineLvl w:val="0"/>
        <w:rPr>
          <w:rFonts w:ascii="Arial" w:hAnsi="Arial" w:cs="Helvetica Neue"/>
          <w:color w:val="auto"/>
          <w:szCs w:val="18"/>
        </w:rPr>
      </w:pPr>
    </w:p>
    <w:p w14:paraId="423A5C38" w14:textId="32A33161" w:rsidR="00AF2151" w:rsidRPr="00625A38" w:rsidRDefault="00063B26" w:rsidP="00560053">
      <w:pPr>
        <w:jc w:val="both"/>
        <w:rPr>
          <w:sz w:val="18"/>
          <w:szCs w:val="18"/>
        </w:rPr>
      </w:pPr>
      <w:proofErr w:type="spellStart"/>
      <w:r>
        <w:rPr>
          <w:rFonts w:ascii="Arial" w:hAnsi="Arial" w:cs="Helvetica Neue"/>
          <w:sz w:val="18"/>
          <w:szCs w:val="18"/>
        </w:rPr>
        <w:t>Stammen</w:t>
      </w:r>
      <w:proofErr w:type="spellEnd"/>
      <w:r>
        <w:rPr>
          <w:rFonts w:ascii="Arial" w:hAnsi="Arial" w:cs="Helvetica Neue"/>
          <w:sz w:val="18"/>
          <w:szCs w:val="18"/>
        </w:rPr>
        <w:t>, D.</w:t>
      </w:r>
      <w:r w:rsidR="00AF2151" w:rsidRPr="00625A38">
        <w:rPr>
          <w:rFonts w:ascii="Arial" w:hAnsi="Arial" w:cs="Helvetica Neue"/>
          <w:sz w:val="18"/>
          <w:szCs w:val="18"/>
        </w:rPr>
        <w:t xml:space="preserve">, &amp; </w:t>
      </w:r>
      <w:proofErr w:type="spellStart"/>
      <w:r>
        <w:rPr>
          <w:rFonts w:ascii="Arial" w:hAnsi="Arial" w:cs="Helvetica Neue"/>
          <w:sz w:val="18"/>
          <w:szCs w:val="18"/>
        </w:rPr>
        <w:t>Pennycook</w:t>
      </w:r>
      <w:proofErr w:type="spellEnd"/>
      <w:r w:rsidR="00AF2151" w:rsidRPr="00625A38">
        <w:rPr>
          <w:rFonts w:ascii="Arial" w:hAnsi="Arial" w:cs="Helvetica Neue"/>
          <w:sz w:val="18"/>
          <w:szCs w:val="18"/>
        </w:rPr>
        <w:t xml:space="preserve">, </w:t>
      </w:r>
      <w:r>
        <w:rPr>
          <w:rFonts w:ascii="Arial" w:hAnsi="Arial" w:cs="Helvetica Neue"/>
          <w:sz w:val="18"/>
          <w:szCs w:val="18"/>
        </w:rPr>
        <w:t>B. (1993</w:t>
      </w:r>
      <w:r w:rsidR="00AF2151" w:rsidRPr="00625A38">
        <w:rPr>
          <w:rFonts w:ascii="Arial" w:hAnsi="Arial" w:cs="Helvetica Neue"/>
          <w:sz w:val="18"/>
          <w:szCs w:val="18"/>
        </w:rPr>
        <w:t xml:space="preserve">). </w:t>
      </w:r>
      <w:proofErr w:type="gramStart"/>
      <w:r>
        <w:rPr>
          <w:rFonts w:ascii="Arial" w:hAnsi="Arial" w:cs="Helvetica Neue"/>
          <w:sz w:val="18"/>
          <w:szCs w:val="18"/>
        </w:rPr>
        <w:t xml:space="preserve">Real-time recognition of melodic fragments using the dynamic </w:t>
      </w:r>
      <w:proofErr w:type="spellStart"/>
      <w:r>
        <w:rPr>
          <w:rFonts w:ascii="Arial" w:hAnsi="Arial" w:cs="Helvetica Neue"/>
          <w:sz w:val="18"/>
          <w:szCs w:val="18"/>
        </w:rPr>
        <w:t>timewarp</w:t>
      </w:r>
      <w:proofErr w:type="spellEnd"/>
      <w:r>
        <w:rPr>
          <w:rFonts w:ascii="Arial" w:hAnsi="Arial" w:cs="Helvetica Neue"/>
          <w:sz w:val="18"/>
          <w:szCs w:val="18"/>
        </w:rPr>
        <w:t xml:space="preserve"> algorithm</w:t>
      </w:r>
      <w:r w:rsidR="00AF2151" w:rsidRPr="00625A38">
        <w:rPr>
          <w:rFonts w:ascii="Arial" w:hAnsi="Arial" w:cs="Helvetica Neue"/>
          <w:sz w:val="18"/>
          <w:szCs w:val="18"/>
        </w:rPr>
        <w:t>.</w:t>
      </w:r>
      <w:proofErr w:type="gramEnd"/>
      <w:r>
        <w:rPr>
          <w:rFonts w:ascii="Arial" w:hAnsi="Arial" w:cs="Helvetica Neue"/>
          <w:sz w:val="18"/>
          <w:szCs w:val="18"/>
        </w:rPr>
        <w:t xml:space="preserve"> </w:t>
      </w:r>
      <w:proofErr w:type="gramStart"/>
      <w:r w:rsidRPr="00063B26">
        <w:rPr>
          <w:rFonts w:ascii="Arial" w:hAnsi="Arial" w:cs="Helvetica Neue"/>
          <w:sz w:val="18"/>
          <w:szCs w:val="18"/>
        </w:rPr>
        <w:t xml:space="preserve">Proceedings of the </w:t>
      </w:r>
      <w:r>
        <w:rPr>
          <w:rFonts w:ascii="Arial" w:hAnsi="Arial" w:cs="Helvetica Neue"/>
          <w:sz w:val="18"/>
          <w:szCs w:val="18"/>
        </w:rPr>
        <w:t>1993</w:t>
      </w:r>
      <w:r w:rsidRPr="00063B26">
        <w:rPr>
          <w:rFonts w:ascii="Arial" w:hAnsi="Arial" w:cs="Helvetica Neue"/>
          <w:sz w:val="18"/>
          <w:szCs w:val="18"/>
        </w:rPr>
        <w:t xml:space="preserve"> International Computer Music Conference, </w:t>
      </w:r>
      <w:r>
        <w:rPr>
          <w:rFonts w:ascii="Arial" w:hAnsi="Arial" w:cs="Helvetica Neue"/>
          <w:sz w:val="18"/>
          <w:szCs w:val="18"/>
        </w:rPr>
        <w:t>San Francisco</w:t>
      </w:r>
      <w:r w:rsidR="00AF2151" w:rsidRPr="00625A38">
        <w:rPr>
          <w:rFonts w:ascii="Arial" w:hAnsi="Arial" w:cs="Helvetica Neue"/>
          <w:sz w:val="18"/>
          <w:szCs w:val="18"/>
        </w:rPr>
        <w:t>.</w:t>
      </w:r>
      <w:proofErr w:type="gramEnd"/>
    </w:p>
    <w:sectPr w:rsidR="00AF2151" w:rsidRPr="00625A38" w:rsidSect="00060E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fael Ramirez">
    <w15:presenceInfo w15:providerId="None" w15:userId="Rafael Rami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E3"/>
    <w:rsid w:val="00034D52"/>
    <w:rsid w:val="00060E61"/>
    <w:rsid w:val="00063B26"/>
    <w:rsid w:val="000B1094"/>
    <w:rsid w:val="00104000"/>
    <w:rsid w:val="001463E9"/>
    <w:rsid w:val="00187CE3"/>
    <w:rsid w:val="0019571F"/>
    <w:rsid w:val="001C5EA7"/>
    <w:rsid w:val="00280BAC"/>
    <w:rsid w:val="003931F7"/>
    <w:rsid w:val="003D3F53"/>
    <w:rsid w:val="003F101B"/>
    <w:rsid w:val="004152C2"/>
    <w:rsid w:val="00451D83"/>
    <w:rsid w:val="004536B0"/>
    <w:rsid w:val="004A0AA0"/>
    <w:rsid w:val="004D3DD2"/>
    <w:rsid w:val="004D46B4"/>
    <w:rsid w:val="00515EBC"/>
    <w:rsid w:val="0053527E"/>
    <w:rsid w:val="00555499"/>
    <w:rsid w:val="00560053"/>
    <w:rsid w:val="00566BA5"/>
    <w:rsid w:val="00572F97"/>
    <w:rsid w:val="005A60F6"/>
    <w:rsid w:val="00615948"/>
    <w:rsid w:val="00625A38"/>
    <w:rsid w:val="00650F99"/>
    <w:rsid w:val="00675A95"/>
    <w:rsid w:val="00775DC5"/>
    <w:rsid w:val="00795233"/>
    <w:rsid w:val="007F25D8"/>
    <w:rsid w:val="00895612"/>
    <w:rsid w:val="008B44DC"/>
    <w:rsid w:val="008F48FF"/>
    <w:rsid w:val="00906912"/>
    <w:rsid w:val="00916D09"/>
    <w:rsid w:val="00A21872"/>
    <w:rsid w:val="00A231C4"/>
    <w:rsid w:val="00A76009"/>
    <w:rsid w:val="00A802DB"/>
    <w:rsid w:val="00AF2151"/>
    <w:rsid w:val="00B115F8"/>
    <w:rsid w:val="00C16390"/>
    <w:rsid w:val="00C27D41"/>
    <w:rsid w:val="00C77A14"/>
    <w:rsid w:val="00CA7D88"/>
    <w:rsid w:val="00CB4AEF"/>
    <w:rsid w:val="00D31A37"/>
    <w:rsid w:val="00DA03AD"/>
    <w:rsid w:val="00E578F6"/>
    <w:rsid w:val="00E65842"/>
    <w:rsid w:val="00E85C55"/>
    <w:rsid w:val="00ED682E"/>
    <w:rsid w:val="00ED6C09"/>
    <w:rsid w:val="00ED6F47"/>
    <w:rsid w:val="00EF6954"/>
    <w:rsid w:val="00F225CA"/>
    <w:rsid w:val="00F53A18"/>
    <w:rsid w:val="00F831FF"/>
    <w:rsid w:val="00F8784C"/>
    <w:rsid w:val="00FA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6F0C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7C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187CE3"/>
  </w:style>
  <w:style w:type="character" w:styleId="Strong">
    <w:name w:val="Strong"/>
    <w:basedOn w:val="DefaultParagraphFont"/>
    <w:uiPriority w:val="22"/>
    <w:qFormat/>
    <w:rsid w:val="00187CE3"/>
    <w:rPr>
      <w:b/>
      <w:bCs/>
    </w:rPr>
  </w:style>
  <w:style w:type="character" w:styleId="Emphasis">
    <w:name w:val="Emphasis"/>
    <w:basedOn w:val="DefaultParagraphFont"/>
    <w:uiPriority w:val="20"/>
    <w:qFormat/>
    <w:rsid w:val="00187CE3"/>
    <w:rPr>
      <w:i/>
      <w:iCs/>
    </w:rPr>
  </w:style>
  <w:style w:type="character" w:customStyle="1" w:styleId="apple-converted-space">
    <w:name w:val="apple-converted-space"/>
    <w:basedOn w:val="DefaultParagraphFont"/>
    <w:rsid w:val="00187CE3"/>
  </w:style>
  <w:style w:type="paragraph" w:styleId="BodyText2">
    <w:name w:val="Body Text 2"/>
    <w:basedOn w:val="Normal"/>
    <w:link w:val="BodyText2Char"/>
    <w:uiPriority w:val="99"/>
    <w:unhideWhenUsed/>
    <w:rsid w:val="00AF2151"/>
    <w:pPr>
      <w:spacing w:line="300" w:lineRule="auto"/>
    </w:pPr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AF2151"/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25CA"/>
    <w:pPr>
      <w:tabs>
        <w:tab w:val="center" w:pos="4320"/>
        <w:tab w:val="right" w:pos="8640"/>
      </w:tabs>
    </w:pPr>
    <w:rPr>
      <w:rFonts w:ascii="Cambria" w:eastAsia="ＭＳ 明朝" w:hAnsi="Cambria" w:cs="Times New Roman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225CA"/>
    <w:rPr>
      <w:rFonts w:ascii="Cambria" w:eastAsia="ＭＳ 明朝" w:hAnsi="Cambria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0B10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E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B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50F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7C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187CE3"/>
  </w:style>
  <w:style w:type="character" w:styleId="Strong">
    <w:name w:val="Strong"/>
    <w:basedOn w:val="DefaultParagraphFont"/>
    <w:uiPriority w:val="22"/>
    <w:qFormat/>
    <w:rsid w:val="00187CE3"/>
    <w:rPr>
      <w:b/>
      <w:bCs/>
    </w:rPr>
  </w:style>
  <w:style w:type="character" w:styleId="Emphasis">
    <w:name w:val="Emphasis"/>
    <w:basedOn w:val="DefaultParagraphFont"/>
    <w:uiPriority w:val="20"/>
    <w:qFormat/>
    <w:rsid w:val="00187CE3"/>
    <w:rPr>
      <w:i/>
      <w:iCs/>
    </w:rPr>
  </w:style>
  <w:style w:type="character" w:customStyle="1" w:styleId="apple-converted-space">
    <w:name w:val="apple-converted-space"/>
    <w:basedOn w:val="DefaultParagraphFont"/>
    <w:rsid w:val="00187CE3"/>
  </w:style>
  <w:style w:type="paragraph" w:styleId="BodyText2">
    <w:name w:val="Body Text 2"/>
    <w:basedOn w:val="Normal"/>
    <w:link w:val="BodyText2Char"/>
    <w:uiPriority w:val="99"/>
    <w:unhideWhenUsed/>
    <w:rsid w:val="00AF2151"/>
    <w:pPr>
      <w:spacing w:line="300" w:lineRule="auto"/>
    </w:pPr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AF2151"/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25CA"/>
    <w:pPr>
      <w:tabs>
        <w:tab w:val="center" w:pos="4320"/>
        <w:tab w:val="right" w:pos="8640"/>
      </w:tabs>
    </w:pPr>
    <w:rPr>
      <w:rFonts w:ascii="Cambria" w:eastAsia="ＭＳ 明朝" w:hAnsi="Cambria" w:cs="Times New Roman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225CA"/>
    <w:rPr>
      <w:rFonts w:ascii="Cambria" w:eastAsia="ＭＳ 明朝" w:hAnsi="Cambria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0B10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E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B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5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541</Words>
  <Characters>3088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References</vt:lpstr>
      <vt:lpstr>Cambouropoulos, E. (2001). The Local Boundary Detection Model (LBDM) and its app</vt:lpstr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Fabio Ortega</cp:lastModifiedBy>
  <cp:revision>2</cp:revision>
  <cp:lastPrinted>2017-02-08T14:16:00Z</cp:lastPrinted>
  <dcterms:created xsi:type="dcterms:W3CDTF">2017-02-15T10:49:00Z</dcterms:created>
  <dcterms:modified xsi:type="dcterms:W3CDTF">2017-02-15T10:49:00Z</dcterms:modified>
</cp:coreProperties>
</file>